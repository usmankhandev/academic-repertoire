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21"/>
      </w:sdtPr>
      <w:sdtContent>
        <w:p w:rsidR="00000000" w:rsidDel="00000000" w:rsidP="00000000" w:rsidRDefault="00000000" w:rsidRPr="00000000" w14:paraId="00000001">
          <w:pPr>
            <w:rPr>
              <w:del w:author="dexter jacson" w:id="2" w:date="2022-03-01T08:39:16Z"/>
            </w:rPr>
          </w:pPr>
          <w:sdt>
            <w:sdtPr>
              <w:tag w:val="goog_rdk_1"/>
            </w:sdtPr>
            <w:sdtContent>
              <w:ins w:author="Asad Manzoor kalwar" w:id="1" w:date="2022-03-21T18:40:3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ins>
            </w:sdtContent>
          </w:sdt>
          <w:sdt>
            <w:sdtPr>
              <w:tag w:val="goog_rdk_2"/>
            </w:sdtPr>
            <w:sdtContent>
              <w:del w:author="dexter jacson" w:id="2" w:date="2022-03-01T08:39:16Z">
                <w:r w:rsidDel="00000000" w:rsidR="00000000" w:rsidRPr="00000000">
                  <w:rPr>
                    <w:rtl w:val="0"/>
                  </w:rPr>
                  <w:delText xml:space="preserve">‘</w:delText>
                </w:r>
                <w:r w:rsidDel="00000000" w:rsidR="00000000" w:rsidRPr="00000000">
                  <w:rPr>
                    <w:rtl w:val="0"/>
                  </w:rPr>
                  <w:delText xml:space="preserve">It is</w:delText>
                </w:r>
                <w:r w:rsidDel="00000000" w:rsidR="00000000" w:rsidRPr="00000000">
                  <w:rPr>
                    <w:rtl w:val="0"/>
                  </w:rPr>
                  <w:delText xml:space="preserve"> generally perceived that the growth and development of any country or nation depends upon its climate, natural  resources, and geographical location. The proponents of this view argue that if a state is rich in all the above mentioned aspects then it would subsequently be a well developed and well governed state. Such a viewpoint inadvertently </w:delText>
                </w:r>
              </w:del>
            </w:sdtContent>
          </w:sdt>
          <w:sdt>
            <w:sdtPr>
              <w:tag w:val="goog_rdk_3"/>
            </w:sdtPr>
            <w:sdtContent>
              <w:ins w:author="Asad Manzoor kalwar" w:id="3" w:date="2022-03-21T18:40:40Z">
                <w:sdt>
                  <w:sdtPr>
                    <w:tag w:val="goog_rdk_4"/>
                  </w:sdtPr>
                  <w:sdtContent>
                    <w:del w:author="dexter jacson" w:id="2" w:date="2022-03-01T08:39:16Z">
                      <w:r w:rsidDel="00000000" w:rsidR="00000000" w:rsidRPr="00000000">
                        <w:rPr>
                          <w:rtl w:val="0"/>
                        </w:rPr>
                        <w:delText xml:space="preserve">exonerate exonerate exonerates exonerate exonerates exonerates exonerates exonerate exonerates exonerates exonerates  exonerate so</w:delText>
                      </w:r>
                      <w:r w:rsidDel="00000000" w:rsidR="00000000" w:rsidRPr="00000000">
                        <w:rPr>
                          <w:rtl w:val="0"/>
                        </w:rPr>
                        <w:delText xml:space="preserve">exonerate exonerates exonerates</w:delText>
                      </w:r>
                    </w:del>
                  </w:sdtContent>
                </w:sdt>
              </w:ins>
            </w:sdtContent>
          </w:sdt>
          <w:sdt>
            <w:sdtPr>
              <w:tag w:val="goog_rdk_5"/>
            </w:sdtPr>
            <w:sdtContent>
              <w:del w:author="dexter jacson" w:id="2" w:date="2022-03-01T08:39:16Z"/>
            </w:sdtContent>
          </w:sdt>
          <w:sdt>
            <w:sdtPr>
              <w:tag w:val="goog_rdk_6"/>
            </w:sdtPr>
            <w:sdtContent>
              <w:ins w:author="Rana Usman" w:id="4" w:date="2022-02-08T14:21:14Z">
                <w:sdt>
                  <w:sdtPr>
                    <w:tag w:val="goog_rdk_7"/>
                  </w:sdtPr>
                  <w:sdtContent>
                    <w:del w:author="dexter jacson" w:id="2" w:date="2022-03-01T08:39:16Z">
                      <w:r w:rsidDel="00000000" w:rsidR="00000000" w:rsidRPr="00000000">
                        <w:rPr>
                          <w:rtl w:val="0"/>
                        </w:rPr>
                        <w:delText xml:space="preserve">exonerates</w:delText>
                      </w:r>
                    </w:del>
                  </w:sdtContent>
                </w:sdt>
              </w:ins>
            </w:sdtContent>
          </w:sdt>
          <w:sdt>
            <w:sdtPr>
              <w:tag w:val="goog_rdk_8"/>
            </w:sdtPr>
            <w:sdtContent>
              <w:del w:author="dexter jacson" w:id="2" w:date="2022-03-01T08:39:16Z">
                <w:r w:rsidDel="00000000" w:rsidR="00000000" w:rsidRPr="00000000">
                  <w:rPr>
                    <w:rtl w:val="0"/>
                  </w:rPr>
                  <w:delText xml:space="preserve">exonerate</w:delText>
                </w:r>
                <w:r w:rsidDel="00000000" w:rsidR="00000000" w:rsidRPr="00000000">
                  <w:rPr>
                    <w:rtl w:val="0"/>
                  </w:rPr>
                  <w:delText xml:space="preserve"> the importance of good governance. In reality it is not so much the abundance of natural resources but the management of these resources in a preferred  manner. This reality however begs the question of why the management of resources </w:delText>
                </w:r>
              </w:del>
            </w:sdtContent>
          </w:sdt>
          <w:sdt>
            <w:sdtPr>
              <w:tag w:val="goog_rdk_9"/>
            </w:sdtPr>
            <w:sdtContent>
              <w:ins w:author="Rana Usman" w:id="5" w:date="2022-02-08T14:21:54Z">
                <w:sdt>
                  <w:sdtPr>
                    <w:tag w:val="goog_rdk_10"/>
                  </w:sdtPr>
                  <w:sdtContent>
                    <w:del w:author="dexter jacson" w:id="2" w:date="2022-03-01T08:39:16Z">
                      <w:r w:rsidDel="00000000" w:rsidR="00000000" w:rsidRPr="00000000">
                        <w:rPr>
                          <w:rtl w:val="0"/>
                        </w:rPr>
                        <w:delText xml:space="preserve">holds</w:delText>
                      </w:r>
                    </w:del>
                  </w:sdtContent>
                </w:sdt>
              </w:ins>
            </w:sdtContent>
          </w:sdt>
          <w:sdt>
            <w:sdtPr>
              <w:tag w:val="goog_rdk_11"/>
            </w:sdtPr>
            <w:sdtContent>
              <w:del w:author="dexter jacson" w:id="2" w:date="2022-03-01T08:39:16Z">
                <w:r w:rsidDel="00000000" w:rsidR="00000000" w:rsidRPr="00000000">
                  <w:rPr>
                    <w:rtl w:val="0"/>
                  </w:rPr>
                  <w:delText xml:space="preserve">hold</w:delText>
                </w:r>
                <w:r w:rsidDel="00000000" w:rsidR="00000000" w:rsidRPr="00000000">
                  <w:rPr>
                    <w:rtl w:val="0"/>
                  </w:rPr>
                  <w:delText xml:space="preserve"> primary  importance in governance. What are the indicators </w:delText>
                </w:r>
              </w:del>
              <w:sdt>
                <w:sdtPr>
                  <w:tag w:val="goog_rdk_12"/>
                </w:sdtPr>
                <w:sdtContent>
                  <w:del w:author="dexter jacson" w:id="2" w:date="2022-03-01T08:39:16Z">
                    <w:r w:rsidDel="00000000" w:rsidR="00000000" w:rsidRPr="00000000">
                      <w:rPr>
                        <w:rtl w:val="0"/>
                        <w:rPrChange w:author="Rana Usman" w:id="6" w:date="2022-02-08T14:21:59Z">
                          <w:rPr/>
                        </w:rPrChange>
                      </w:rPr>
                      <w:delText xml:space="preserve">of </w:delText>
                    </w:r>
                  </w:del>
                </w:sdtContent>
              </w:sdt>
              <w:del w:author="dexter jacson" w:id="2" w:date="2022-03-01T08:39:16Z">
                <w:sdt>
                  <w:sdtPr>
                    <w:tag w:val="goog_rdk_13"/>
                  </w:sdtPr>
                  <w:sdtContent>
                    <w:r w:rsidDel="00000000" w:rsidR="00000000" w:rsidRPr="00000000">
                      <w:rPr>
                        <w:rtl w:val="0"/>
                        <w:rPrChange w:author="Rana Usman" w:id="6" w:date="2022-02-08T14:21:59Z">
                          <w:rPr/>
                        </w:rPrChange>
                      </w:rPr>
                      <w:delText xml:space="preserve">analysing</w:delText>
                    </w:r>
                  </w:sdtContent>
                </w:sdt>
                <w:sdt>
                  <w:sdtPr>
                    <w:tag w:val="goog_rdk_14"/>
                  </w:sdtPr>
                  <w:sdtContent>
                    <w:r w:rsidDel="00000000" w:rsidR="00000000" w:rsidRPr="00000000">
                      <w:rPr>
                        <w:rtl w:val="0"/>
                        <w:rPrChange w:author="Rana Usman" w:id="6" w:date="2022-02-08T14:21:59Z">
                          <w:rPr/>
                        </w:rPrChange>
                      </w:rPr>
                      <w:delText xml:space="preserve"> the governance</w:delText>
                    </w:r>
                  </w:sdtContent>
                </w:sdt>
                <w:r w:rsidDel="00000000" w:rsidR="00000000" w:rsidRPr="00000000">
                  <w:rPr>
                    <w:rtl w:val="0"/>
                  </w:rPr>
                  <w:delText xml:space="preserve">? What is the relation between governance  and development of a society? This essay will discuss  all these aspects in detail. Good governance entails how public institutions conduct public affairs and manage the available resources in an efficient manner. </w:delText>
                </w:r>
              </w:del>
            </w:sdtContent>
          </w:sdt>
          <w:sdt>
            <w:sdtPr>
              <w:tag w:val="goog_rdk_15"/>
            </w:sdtPr>
            <w:sdtContent>
              <w:ins w:author="Rana Usman" w:id="7" w:date="2022-02-08T14:21:38Z">
                <w:sdt>
                  <w:sdtPr>
                    <w:tag w:val="goog_rdk_16"/>
                  </w:sdtPr>
                  <w:sdtContent>
                    <w:del w:author="dexter jacson" w:id="2" w:date="2022-03-01T08:39:16Z">
                      <w:r w:rsidDel="00000000" w:rsidR="00000000" w:rsidRPr="00000000">
                        <w:rPr>
                          <w:rtl w:val="0"/>
                        </w:rPr>
                        <w:delText xml:space="preserve">The United</w:delText>
                      </w:r>
                    </w:del>
                  </w:sdtContent>
                </w:sdt>
              </w:ins>
            </w:sdtContent>
          </w:sdt>
          <w:sdt>
            <w:sdtPr>
              <w:tag w:val="goog_rdk_17"/>
            </w:sdtPr>
            <w:sdtContent>
              <w:del w:author="dexter jacson" w:id="2" w:date="2022-03-01T08:39:16Z">
                <w:r w:rsidDel="00000000" w:rsidR="00000000" w:rsidRPr="00000000">
                  <w:rPr>
                    <w:rtl w:val="0"/>
                  </w:rPr>
                  <w:delText xml:space="preserve">United</w:delText>
                </w:r>
                <w:r w:rsidDel="00000000" w:rsidR="00000000" w:rsidRPr="00000000">
                  <w:rPr>
                    <w:rtl w:val="0"/>
                  </w:rPr>
                  <w:delText xml:space="preserve"> Nations has devised eight indicators of good governance. By examining the service delivery </w:delText>
                </w:r>
                <w:r w:rsidDel="00000000" w:rsidR="00000000" w:rsidRPr="00000000">
                  <w:rPr>
                    <w:rtl w:val="0"/>
                  </w:rPr>
                  <w:delText xml:space="preserve">of Pakistani</w:delText>
                </w:r>
                <w:r w:rsidDel="00000000" w:rsidR="00000000" w:rsidRPr="00000000">
                  <w:rPr>
                    <w:rtl w:val="0"/>
                  </w:rPr>
                  <w:delText xml:space="preserve"> government on these indicators,  it becomes evident that Pakistan is suffering from a crisis of good governance. The established causes of this crisis include the colonial  legacy of extractive institutions,  civil military imbalance resulting in repeated martial laws,  extensive patronage networks, compartmentalization of government institutions. This condition can be significantly improved by undertaking essential administrative, economic, political, technological reforms. Pakistan can also  adopt the strategies of the developed nations like China and Estonia to accelerate the improvements in its governance. Although Pakistan, being a developed country, is facing a plentitude of varying </w:delText>
                </w:r>
              </w:del>
            </w:sdtContent>
          </w:sdt>
          <w:sdt>
            <w:sdtPr>
              <w:tag w:val="goog_rdk_18"/>
            </w:sdtPr>
            <w:sdtContent>
              <w:ins w:author="Rana Usman" w:id="8" w:date="2022-02-08T14:21:46Z">
                <w:sdt>
                  <w:sdtPr>
                    <w:tag w:val="goog_rdk_19"/>
                  </w:sdtPr>
                  <w:sdtContent>
                    <w:del w:author="dexter jacson" w:id="2" w:date="2022-03-01T08:39:16Z">
                      <w:r w:rsidDel="00000000" w:rsidR="00000000" w:rsidRPr="00000000">
                        <w:rPr>
                          <w:rtl w:val="0"/>
                        </w:rPr>
                        <w:delText xml:space="preserve">issues,</w:delText>
                      </w:r>
                    </w:del>
                  </w:sdtContent>
                </w:sdt>
              </w:ins>
            </w:sdtContent>
          </w:sdt>
          <w:sdt>
            <w:sdtPr>
              <w:tag w:val="goog_rdk_20"/>
            </w:sdtPr>
            <w:sdtContent>
              <w:del w:author="dexter jacson" w:id="2" w:date="2022-03-01T08:39:16Z">
                <w:r w:rsidDel="00000000" w:rsidR="00000000" w:rsidRPr="00000000">
                  <w:rPr>
                    <w:rtl w:val="0"/>
                  </w:rPr>
                  <w:delText xml:space="preserve">issues but</w:delText>
                </w:r>
                <w:r w:rsidDel="00000000" w:rsidR="00000000" w:rsidRPr="00000000">
                  <w:rPr>
                    <w:rtl w:val="0"/>
                  </w:rPr>
                  <w:delText xml:space="preserve"> the crisis of good governance holds primary significance and must be resolved by focused administrative, economic, political, and technological reforms.’</w:delText>
                </w:r>
              </w:del>
            </w:sdtContent>
          </w:sdt>
        </w:p>
      </w:sdtContent>
    </w:sdt>
    <w:sdt>
      <w:sdtPr>
        <w:tag w:val="goog_rdk_23"/>
      </w:sdtPr>
      <w:sdtContent>
        <w:p w:rsidR="00000000" w:rsidDel="00000000" w:rsidP="00000000" w:rsidRDefault="00000000" w:rsidRPr="00000000" w14:paraId="00000002">
          <w:pPr>
            <w:rPr>
              <w:del w:author="dexter jacson" w:id="2" w:date="2022-03-01T08:39:16Z"/>
            </w:rPr>
          </w:pPr>
          <w:sdt>
            <w:sdtPr>
              <w:tag w:val="goog_rdk_22"/>
            </w:sdtPr>
            <w:sdtContent>
              <w:del w:author="dexter jacson" w:id="2" w:date="2022-03-01T08:39:16Z">
                <w:r w:rsidDel="00000000" w:rsidR="00000000" w:rsidRPr="00000000">
                  <w:rPr>
                    <w:rtl w:val="0"/>
                  </w:rPr>
                  <w:delText xml:space="preserve">  </w:delText>
                </w:r>
              </w:del>
            </w:sdtContent>
          </w:sdt>
        </w:p>
      </w:sdtContent>
    </w:sdt>
    <w:p w:rsidR="00000000" w:rsidDel="00000000" w:rsidP="00000000" w:rsidRDefault="00000000" w:rsidRPr="00000000" w14:paraId="00000003">
      <w:pPr>
        <w:rPr/>
      </w:pPr>
      <w:sdt>
        <w:sdtPr>
          <w:tag w:val="goog_rdk_24"/>
        </w:sdtPr>
        <w:sdtContent>
          <w:del w:author="dexter jacson" w:id="2" w:date="2022-03-01T08:39:16Z">
            <w:r w:rsidDel="00000000" w:rsidR="00000000" w:rsidRPr="00000000">
              <w:rPr>
                <w:rtl w:val="0"/>
              </w:rPr>
              <w:delText xml:space="preserve">- A model-introduction (using 'the Contrast Beginning/ Literature Review' method) on ‘Crisis of Governance in Pakistan: Need for Reforms &amp; Institution Building’ by Nearpeer s</w:delText>
            </w:r>
            <w:r w:rsidDel="00000000" w:rsidR="00000000" w:rsidRPr="00000000">
              <w:rPr>
                <w:rtl w:val="0"/>
              </w:rPr>
              <w:delText xml:space="preserve">tudent,</w:delText>
            </w:r>
            <w:r w:rsidDel="00000000" w:rsidR="00000000" w:rsidRPr="00000000">
              <w:rPr>
                <w:rtl w:val="0"/>
              </w:rPr>
              <w:delText xml:space="preserve"> H</w:delText>
            </w:r>
            <w:r w:rsidDel="00000000" w:rsidR="00000000" w:rsidRPr="00000000">
              <w:rPr>
                <w:rtl w:val="0"/>
              </w:rPr>
              <w:delText xml:space="preserve">afsa </w:delText>
            </w:r>
            <w:r w:rsidDel="00000000" w:rsidR="00000000" w:rsidRPr="00000000">
              <w:rPr>
                <w:rtl w:val="0"/>
              </w:rPr>
              <w:delText xml:space="preserve">Saeed.</w:delText>
            </w:r>
          </w:del>
        </w:sdtContent>
      </w:sdt>
      <w:r w:rsidDel="00000000" w:rsidR="00000000" w:rsidRPr="00000000">
        <w:rPr>
          <w:rtl w:val="0"/>
        </w:rPr>
      </w:r>
    </w:p>
    <w:sectPr>
      <w:headerReference r:id="rId7" w:type="default"/>
      <w:pgSz w:h="15840" w:w="12240" w:orient="portrait"/>
      <w:pgMar w:bottom="1440" w:top="1440" w:left="1440" w:right="1440" w:header="720" w:footer="720"/>
      <w:pgNumType w:start="1"/>
      <w:sectPrChange w:author="Ghulam Muhammad Maari" w:id="0" w:date="2022-03-15T10:23:10Z">
        <w:sectPr w:rsidR="000000" w:rsidDel="000000" w:rsidRPr="000000" w:rsidSect="000000">
          <w:pgMar w:bottom="1440" w:top="1440" w:left="1440" w:right="1440" w:header="720" w:footer="720"/>
          <w:pgNumType w:start="1"/>
          <w:pgSz w:h="15840" w:w="12240"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7"/>
    </w:sdtPr>
    <w:sdtContent>
      <w:p w:rsidR="00000000" w:rsidDel="00000000" w:rsidP="00000000" w:rsidRDefault="00000000" w:rsidRPr="00000000" w14:paraId="00000004">
        <w:pPr>
          <w:rPr>
            <w:ins w:author="Ghulam Muhammad Maari" w:id="9" w:date="2022-03-15T10:23:10Z"/>
          </w:rPr>
        </w:pPr>
        <w:sdt>
          <w:sdtPr>
            <w:tag w:val="goog_rdk_26"/>
          </w:sdtPr>
          <w:sdtContent>
            <w:ins w:author="Ghulam Muhammad Maari" w:id="9" w:date="2022-03-15T10:23:10Z">
              <w:r w:rsidDel="00000000" w:rsidR="00000000" w:rsidRPr="00000000">
                <w:rPr>
                  <w:rtl w:val="0"/>
                </w:rPr>
              </w:r>
            </w:ins>
          </w:sdtContent>
        </w:sdt>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v4lRoz7iXYDV3jtPz3YGW809Rg==">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